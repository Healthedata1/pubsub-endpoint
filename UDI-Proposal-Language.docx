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D54D3" w14:textId="720C84FC" w:rsidR="001D7495" w:rsidRPr="001D7495" w:rsidRDefault="001D7495" w:rsidP="00AC4EC0">
      <w:pPr>
        <w:tabs>
          <w:tab w:val="num" w:pos="720"/>
        </w:tabs>
        <w:spacing w:after="75" w:line="336" w:lineRule="atLeast"/>
        <w:ind w:left="720" w:hanging="360"/>
        <w:rPr>
          <w:b/>
          <w:bCs/>
        </w:rPr>
      </w:pPr>
      <w:r w:rsidRPr="001D7495">
        <w:rPr>
          <w:b/>
          <w:bCs/>
        </w:rPr>
        <w:t>New Content</w:t>
      </w:r>
    </w:p>
    <w:p w14:paraId="6556A8B0" w14:textId="210B495C" w:rsidR="001D7495" w:rsidRPr="001D7495" w:rsidRDefault="001D7495" w:rsidP="00AC4EC0">
      <w:pPr>
        <w:tabs>
          <w:tab w:val="num" w:pos="720"/>
        </w:tabs>
        <w:spacing w:after="75" w:line="336" w:lineRule="atLeast"/>
        <w:ind w:left="720" w:hanging="360"/>
        <w:rPr>
          <w:b/>
          <w:bCs/>
        </w:rPr>
      </w:pPr>
      <w:r w:rsidRPr="001D7495">
        <w:rPr>
          <w:b/>
          <w:bCs/>
        </w:rPr>
        <w:t>Each Implantable Device must support:</w:t>
      </w:r>
    </w:p>
    <w:p w14:paraId="64BFA792" w14:textId="77777777" w:rsidR="00AC4EC0" w:rsidRPr="00AC4EC0" w:rsidRDefault="00AC4EC0" w:rsidP="00AC4EC0">
      <w:pPr>
        <w:numPr>
          <w:ilvl w:val="0"/>
          <w:numId w:val="1"/>
        </w:numPr>
        <w:spacing w:after="75" w:line="336" w:lineRule="atLeast"/>
        <w:rPr>
          <w:moveTo w:id="0" w:author="Buitendijk,Hans" w:date="2021-04-22T15:13:00Z"/>
          <w:rFonts w:ascii="Verdana" w:eastAsia="Times New Roman" w:hAnsi="Verdana" w:cs="Helvetica"/>
          <w:sz w:val="18"/>
          <w:szCs w:val="18"/>
        </w:rPr>
      </w:pPr>
      <w:moveToRangeStart w:id="1" w:author="Buitendijk,Hans" w:date="2021-04-22T15:13:00Z" w:name="move69996840"/>
      <w:moveTo w:id="2" w:author="Buitendijk,Hans" w:date="2021-04-22T15:13:00Z">
        <w:r w:rsidRPr="00AC4EC0">
          <w:rPr>
            <w:rFonts w:ascii="Verdana" w:eastAsia="Times New Roman" w:hAnsi="Verdana" w:cs="Helvetica"/>
            <w:sz w:val="18"/>
            <w:szCs w:val="18"/>
          </w:rPr>
          <w:t>A Unique Device Identifier (UDI) numeric or alphanumeric code as the Human Readable Form (HRF) string representation of the barcode</w:t>
        </w:r>
      </w:moveTo>
    </w:p>
    <w:moveToRangeEnd w:id="1"/>
    <w:p w14:paraId="55195F45" w14:textId="77777777" w:rsidR="00AC4EC0" w:rsidRPr="00AC4EC0" w:rsidRDefault="00AC4EC0" w:rsidP="00AC4EC0">
      <w:pPr>
        <w:numPr>
          <w:ilvl w:val="0"/>
          <w:numId w:val="1"/>
        </w:numPr>
        <w:spacing w:after="75" w:line="336" w:lineRule="atLeast"/>
        <w:rPr>
          <w:rFonts w:ascii="Verdana" w:eastAsia="Times New Roman" w:hAnsi="Verdana" w:cs="Helvetica"/>
          <w:sz w:val="18"/>
          <w:szCs w:val="18"/>
        </w:rPr>
      </w:pPr>
      <w:r w:rsidRPr="00AC4EC0">
        <w:rPr>
          <w:rFonts w:ascii="Verdana" w:eastAsia="Times New Roman" w:hAnsi="Verdana" w:cs="Helvetica"/>
          <w:sz w:val="18"/>
          <w:szCs w:val="18"/>
        </w:rPr>
        <w:t>The Device Identifier (UDI-DI)</w:t>
      </w:r>
    </w:p>
    <w:p w14:paraId="4968B76D" w14:textId="08273F9A" w:rsidR="00AC4EC0" w:rsidRPr="00AC4EC0" w:rsidDel="00AC4EC0" w:rsidRDefault="00AC4EC0" w:rsidP="00AC4EC0">
      <w:pPr>
        <w:numPr>
          <w:ilvl w:val="0"/>
          <w:numId w:val="1"/>
        </w:numPr>
        <w:spacing w:after="75" w:line="336" w:lineRule="atLeast"/>
        <w:rPr>
          <w:moveFrom w:id="3" w:author="Buitendijk,Hans" w:date="2021-04-22T15:13:00Z"/>
          <w:rFonts w:ascii="Verdana" w:eastAsia="Times New Roman" w:hAnsi="Verdana" w:cs="Helvetica"/>
          <w:sz w:val="18"/>
          <w:szCs w:val="18"/>
        </w:rPr>
      </w:pPr>
      <w:moveFromRangeStart w:id="4" w:author="Buitendijk,Hans" w:date="2021-04-22T15:13:00Z" w:name="move69996840"/>
      <w:moveFrom w:id="5" w:author="Buitendijk,Hans" w:date="2021-04-22T15:13:00Z">
        <w:r w:rsidRPr="00AC4EC0" w:rsidDel="00AC4EC0">
          <w:rPr>
            <w:rFonts w:ascii="Verdana" w:eastAsia="Times New Roman" w:hAnsi="Verdana" w:cs="Helvetica"/>
            <w:sz w:val="18"/>
            <w:szCs w:val="18"/>
          </w:rPr>
          <w:t>A Unique Device Identifier (UDI) numeric or alphanumeric code as the Human Readable Form (HRF) string representation of the barcode</w:t>
        </w:r>
      </w:moveFrom>
    </w:p>
    <w:moveFromRangeEnd w:id="4"/>
    <w:p w14:paraId="5151B6E0" w14:textId="77777777" w:rsidR="00AC4EC0" w:rsidRPr="00AC4EC0" w:rsidRDefault="00AC4EC0" w:rsidP="00AC4EC0">
      <w:pPr>
        <w:numPr>
          <w:ilvl w:val="0"/>
          <w:numId w:val="1"/>
        </w:numPr>
        <w:spacing w:after="75" w:line="336" w:lineRule="atLeast"/>
        <w:rPr>
          <w:rFonts w:ascii="Verdana" w:eastAsia="Times New Roman" w:hAnsi="Verdana" w:cs="Helvetica"/>
          <w:sz w:val="18"/>
          <w:szCs w:val="18"/>
        </w:rPr>
      </w:pPr>
      <w:r w:rsidRPr="00AC4EC0">
        <w:rPr>
          <w:rFonts w:ascii="Verdana" w:eastAsia="Times New Roman" w:hAnsi="Verdana" w:cs="Helvetica"/>
          <w:sz w:val="18"/>
          <w:szCs w:val="18"/>
        </w:rPr>
        <w:t xml:space="preserve">the manufacture </w:t>
      </w:r>
      <w:proofErr w:type="gramStart"/>
      <w:r w:rsidRPr="00AC4EC0">
        <w:rPr>
          <w:rFonts w:ascii="Verdana" w:eastAsia="Times New Roman" w:hAnsi="Verdana" w:cs="Helvetica"/>
          <w:sz w:val="18"/>
          <w:szCs w:val="18"/>
        </w:rPr>
        <w:t>date</w:t>
      </w:r>
      <w:proofErr w:type="gramEnd"/>
    </w:p>
    <w:p w14:paraId="46E186E4" w14:textId="77777777" w:rsidR="00AC4EC0" w:rsidRPr="00AC4EC0" w:rsidRDefault="00AC4EC0" w:rsidP="00AC4EC0">
      <w:pPr>
        <w:numPr>
          <w:ilvl w:val="0"/>
          <w:numId w:val="1"/>
        </w:numPr>
        <w:spacing w:after="75" w:line="336" w:lineRule="atLeast"/>
        <w:rPr>
          <w:rFonts w:ascii="Verdana" w:eastAsia="Times New Roman" w:hAnsi="Verdana" w:cs="Helvetica"/>
          <w:sz w:val="18"/>
          <w:szCs w:val="18"/>
        </w:rPr>
      </w:pPr>
      <w:r w:rsidRPr="00AC4EC0">
        <w:rPr>
          <w:rFonts w:ascii="Verdana" w:eastAsia="Times New Roman" w:hAnsi="Verdana" w:cs="Helvetica"/>
          <w:sz w:val="18"/>
          <w:szCs w:val="18"/>
        </w:rPr>
        <w:t xml:space="preserve">the expiration </w:t>
      </w:r>
      <w:proofErr w:type="gramStart"/>
      <w:r w:rsidRPr="00AC4EC0">
        <w:rPr>
          <w:rFonts w:ascii="Verdana" w:eastAsia="Times New Roman" w:hAnsi="Verdana" w:cs="Helvetica"/>
          <w:sz w:val="18"/>
          <w:szCs w:val="18"/>
        </w:rPr>
        <w:t>date</w:t>
      </w:r>
      <w:proofErr w:type="gramEnd"/>
    </w:p>
    <w:p w14:paraId="5500B8A9" w14:textId="77777777" w:rsidR="00AC4EC0" w:rsidRPr="00AC4EC0" w:rsidRDefault="00AC4EC0" w:rsidP="00AC4EC0">
      <w:pPr>
        <w:numPr>
          <w:ilvl w:val="0"/>
          <w:numId w:val="1"/>
        </w:numPr>
        <w:spacing w:after="75" w:line="336" w:lineRule="atLeast"/>
        <w:rPr>
          <w:rFonts w:ascii="Verdana" w:eastAsia="Times New Roman" w:hAnsi="Verdana" w:cs="Helvetica"/>
          <w:sz w:val="18"/>
          <w:szCs w:val="18"/>
        </w:rPr>
      </w:pPr>
      <w:r w:rsidRPr="00AC4EC0">
        <w:rPr>
          <w:rFonts w:ascii="Verdana" w:eastAsia="Times New Roman" w:hAnsi="Verdana" w:cs="Helvetica"/>
          <w:sz w:val="18"/>
          <w:szCs w:val="18"/>
        </w:rPr>
        <w:t xml:space="preserve">the lot </w:t>
      </w:r>
      <w:proofErr w:type="gramStart"/>
      <w:r w:rsidRPr="00AC4EC0">
        <w:rPr>
          <w:rFonts w:ascii="Verdana" w:eastAsia="Times New Roman" w:hAnsi="Verdana" w:cs="Helvetica"/>
          <w:sz w:val="18"/>
          <w:szCs w:val="18"/>
        </w:rPr>
        <w:t>number</w:t>
      </w:r>
      <w:proofErr w:type="gramEnd"/>
    </w:p>
    <w:p w14:paraId="17B91173" w14:textId="77777777" w:rsidR="00AC4EC0" w:rsidRPr="00AC4EC0" w:rsidRDefault="00AC4EC0" w:rsidP="00AC4EC0">
      <w:pPr>
        <w:numPr>
          <w:ilvl w:val="0"/>
          <w:numId w:val="1"/>
        </w:numPr>
        <w:spacing w:after="75" w:line="336" w:lineRule="atLeast"/>
        <w:rPr>
          <w:rFonts w:ascii="Verdana" w:eastAsia="Times New Roman" w:hAnsi="Verdana" w:cs="Helvetica"/>
          <w:sz w:val="18"/>
          <w:szCs w:val="18"/>
        </w:rPr>
      </w:pPr>
      <w:r w:rsidRPr="00AC4EC0">
        <w:rPr>
          <w:rFonts w:ascii="Verdana" w:eastAsia="Times New Roman" w:hAnsi="Verdana" w:cs="Helvetica"/>
          <w:sz w:val="18"/>
          <w:szCs w:val="18"/>
        </w:rPr>
        <w:t>the serial number</w:t>
      </w:r>
    </w:p>
    <w:p w14:paraId="31DF2B64" w14:textId="278C87D3" w:rsidR="00AC4EC0" w:rsidRPr="001D7495" w:rsidRDefault="00AC4EC0" w:rsidP="00AC4EC0">
      <w:pPr>
        <w:numPr>
          <w:ilvl w:val="0"/>
          <w:numId w:val="1"/>
        </w:numPr>
        <w:spacing w:after="75" w:line="336" w:lineRule="atLeast"/>
        <w:rPr>
          <w:rFonts w:ascii="Verdana" w:eastAsia="Times New Roman" w:hAnsi="Verdana" w:cs="Helvetica"/>
          <w:sz w:val="18"/>
          <w:szCs w:val="18"/>
        </w:rPr>
      </w:pPr>
      <w:r w:rsidRPr="00AC4EC0">
        <w:rPr>
          <w:rFonts w:ascii="Verdana" w:eastAsia="Times New Roman" w:hAnsi="Verdana" w:cs="Helvetica"/>
          <w:sz w:val="18"/>
          <w:szCs w:val="18"/>
        </w:rPr>
        <w:t>the distinct identifier (i.e., the distinct identification code)</w:t>
      </w:r>
    </w:p>
    <w:p w14:paraId="55435FD3" w14:textId="14C00802" w:rsidR="00AC4EC0" w:rsidRPr="001D7495" w:rsidRDefault="00AC4EC0" w:rsidP="00AC4EC0">
      <w:pPr>
        <w:spacing w:after="75" w:line="336" w:lineRule="atLeast"/>
        <w:rPr>
          <w:rFonts w:ascii="Verdana" w:eastAsia="Times New Roman" w:hAnsi="Verdana" w:cs="Helvetica"/>
          <w:sz w:val="18"/>
          <w:szCs w:val="18"/>
        </w:rPr>
      </w:pPr>
    </w:p>
    <w:p w14:paraId="25FFECDA" w14:textId="0E8D0AC9" w:rsidR="00AC4EC0" w:rsidRPr="001D7495" w:rsidRDefault="001D7495" w:rsidP="00AC4EC0">
      <w:pPr>
        <w:spacing w:after="75" w:line="336" w:lineRule="atLeast"/>
        <w:rPr>
          <w:rFonts w:ascii="Verdana" w:eastAsia="Times New Roman" w:hAnsi="Verdana" w:cs="Helvetica"/>
          <w:b/>
          <w:bCs/>
          <w:sz w:val="18"/>
          <w:szCs w:val="18"/>
        </w:rPr>
      </w:pPr>
      <w:r w:rsidRPr="001D7495">
        <w:rPr>
          <w:rFonts w:ascii="Verdana" w:eastAsia="Times New Roman" w:hAnsi="Verdana" w:cs="Helvetica"/>
          <w:b/>
          <w:bCs/>
          <w:sz w:val="18"/>
          <w:szCs w:val="18"/>
        </w:rPr>
        <w:t>Profile specific implementation guidance:</w:t>
      </w:r>
    </w:p>
    <w:p w14:paraId="53E36BA7" w14:textId="74E39C0C" w:rsidR="001D7495" w:rsidRPr="001D7495" w:rsidRDefault="001D7495" w:rsidP="00AC4EC0">
      <w:pPr>
        <w:spacing w:after="75" w:line="336" w:lineRule="atLeast"/>
        <w:rPr>
          <w:rFonts w:ascii="Verdana" w:eastAsia="Times New Roman" w:hAnsi="Verdana" w:cs="Helvetica"/>
          <w:sz w:val="18"/>
          <w:szCs w:val="18"/>
        </w:rPr>
      </w:pPr>
      <w:r w:rsidRPr="001D7495">
        <w:rPr>
          <w:rFonts w:ascii="Verdana" w:eastAsia="Times New Roman" w:hAnsi="Verdana" w:cs="Helvetica"/>
          <w:sz w:val="18"/>
          <w:szCs w:val="18"/>
        </w:rPr>
        <w:t>This profile supports the requirement to retrieve an 170.315(a)(14) Implantable device list and follows the HL7 Cross Paradigm Implementation Guide: UDI Pattern guidelines for exchanging information about the use of and/or implantation of medical devices in patients.</w:t>
      </w:r>
    </w:p>
    <w:p w14:paraId="68E9378E" w14:textId="154CB392" w:rsidR="00A907F2" w:rsidRDefault="00AC4EC0" w:rsidP="001D7495">
      <w:pPr>
        <w:pStyle w:val="ListParagraph"/>
        <w:numPr>
          <w:ilvl w:val="0"/>
          <w:numId w:val="3"/>
        </w:numPr>
        <w:rPr>
          <w:ins w:id="6" w:author="Buitendijk,Hans" w:date="2021-04-22T15:20:00Z"/>
        </w:rPr>
      </w:pPr>
      <w:r w:rsidRPr="00AC4EC0">
        <w:t>A unique device identifier (UDI) is a unique numeric or alphanumeric code. There is a machine-readable version</w:t>
      </w:r>
      <w:ins w:id="7" w:author="Buitendijk,Hans" w:date="2021-04-22T15:16:00Z">
        <w:r>
          <w:t xml:space="preserve"> (AIDC -</w:t>
        </w:r>
        <w:r w:rsidRPr="00AC4EC0">
          <w:t xml:space="preserve"> Automatic Identification and Data </w:t>
        </w:r>
        <w:proofErr w:type="gramStart"/>
        <w:r w:rsidRPr="00AC4EC0">
          <w:t xml:space="preserve">Capture) </w:t>
        </w:r>
      </w:ins>
      <w:r w:rsidRPr="00AC4EC0">
        <w:t xml:space="preserve"> as</w:t>
      </w:r>
      <w:proofErr w:type="gramEnd"/>
      <w:r w:rsidRPr="00AC4EC0">
        <w:t xml:space="preserve"> well as a human-readable version of the UDI </w:t>
      </w:r>
      <w:del w:id="8" w:author="Buitendijk,Hans" w:date="2021-04-22T15:16:00Z">
        <w:r w:rsidRPr="00AC4EC0" w:rsidDel="00AC4EC0">
          <w:delText xml:space="preserve">- the Automatic Identification and Data Capture (AIDC) </w:delText>
        </w:r>
      </w:del>
      <w:ins w:id="9" w:author="Buitendijk,Hans" w:date="2021-04-22T15:16:00Z">
        <w:r>
          <w:t>(HRF</w:t>
        </w:r>
      </w:ins>
      <w:del w:id="10" w:author="Buitendijk,Hans" w:date="2021-04-22T15:16:00Z">
        <w:r w:rsidRPr="00AC4EC0" w:rsidDel="00AC4EC0">
          <w:delText>and</w:delText>
        </w:r>
      </w:del>
      <w:ins w:id="11" w:author="Buitendijk,Hans" w:date="2021-04-22T15:16:00Z">
        <w:r>
          <w:t xml:space="preserve"> -</w:t>
        </w:r>
      </w:ins>
      <w:r w:rsidRPr="00AC4EC0">
        <w:t xml:space="preserve"> Human Readable Form</w:t>
      </w:r>
      <w:ins w:id="12" w:author="Buitendijk,Hans" w:date="2021-04-22T15:16:00Z">
        <w:r>
          <w:t>)</w:t>
        </w:r>
      </w:ins>
      <w:del w:id="13" w:author="Buitendijk,Hans" w:date="2021-04-22T15:16:00Z">
        <w:r w:rsidRPr="00AC4EC0" w:rsidDel="00AC4EC0">
          <w:delText xml:space="preserve"> string (HRF)</w:delText>
        </w:r>
      </w:del>
      <w:r w:rsidRPr="00AC4EC0">
        <w:t xml:space="preserve">. This profile specifies that only the HRF must be supported. </w:t>
      </w:r>
      <w:ins w:id="14" w:author="Buitendijk,Hans" w:date="2021-04-22T15:19:00Z">
        <w:r>
          <w:t xml:space="preserve">We note that one may only receive, and thus be able to further share the AIDC.  </w:t>
        </w:r>
      </w:ins>
      <w:ins w:id="15" w:author="Buitendijk,Hans" w:date="2021-04-22T15:33:00Z">
        <w:r w:rsidR="001D7495">
          <w:t>C</w:t>
        </w:r>
      </w:ins>
      <w:ins w:id="16" w:author="Buitendijk,Hans" w:date="2021-04-22T15:34:00Z">
        <w:r w:rsidR="001D7495">
          <w:t xml:space="preserve">onsidering the complexity of parsing AIDCs </w:t>
        </w:r>
      </w:ins>
      <w:ins w:id="17" w:author="Buitendijk,Hans" w:date="2021-04-22T15:19:00Z">
        <w:r>
          <w:t xml:space="preserve">there is no expectation </w:t>
        </w:r>
      </w:ins>
      <w:ins w:id="18" w:author="Buitendijk,Hans" w:date="2021-04-22T15:34:00Z">
        <w:r w:rsidR="001D7495">
          <w:t xml:space="preserve">at this time </w:t>
        </w:r>
      </w:ins>
      <w:ins w:id="19" w:author="Buitendijk,Hans" w:date="2021-04-22T15:19:00Z">
        <w:r>
          <w:t>that one converts an AIDC to HRF upon receipt from a source that may not be conformant to this profile (e.g., by way of C-CDA, v2, or other means).</w:t>
        </w:r>
      </w:ins>
      <w:r w:rsidR="001D7495">
        <w:br/>
      </w:r>
      <w:r w:rsidRPr="00AC4EC0">
        <w:t>The UDI generally consists of a mandatory Device identifier (DI) and a conditional Production identifier (PI) that identifies one or more of the five UDI-PI elements. The UDI and its components are mapped to the US Core Implantable Device Profile elements in the table below:</w:t>
      </w:r>
    </w:p>
    <w:p w14:paraId="1E466B3F" w14:textId="35031DED" w:rsidR="001D7495" w:rsidRPr="001D7495" w:rsidRDefault="001D7495" w:rsidP="001D7495">
      <w:pPr>
        <w:rPr>
          <w:ins w:id="20" w:author="Buitendijk,Hans" w:date="2021-04-22T15:20:00Z"/>
          <w:b/>
          <w:bCs/>
        </w:rPr>
      </w:pPr>
      <w:r>
        <w:rPr>
          <w:b/>
          <w:bCs/>
        </w:rPr>
        <w:t>[</w:t>
      </w:r>
      <w:r w:rsidRPr="001D7495">
        <w:rPr>
          <w:b/>
          <w:bCs/>
        </w:rPr>
        <w:t xml:space="preserve">Table </w:t>
      </w:r>
      <w:r>
        <w:rPr>
          <w:b/>
          <w:bCs/>
        </w:rPr>
        <w:t xml:space="preserve">and GUDID references </w:t>
      </w:r>
      <w:r w:rsidRPr="001D7495">
        <w:rPr>
          <w:b/>
          <w:bCs/>
        </w:rPr>
        <w:t xml:space="preserve">not copied </w:t>
      </w:r>
      <w:r>
        <w:rPr>
          <w:b/>
          <w:bCs/>
        </w:rPr>
        <w:t>as there is no suggestion to adjust</w:t>
      </w:r>
      <w:r w:rsidRPr="001D7495">
        <w:rPr>
          <w:b/>
          <w:bCs/>
        </w:rPr>
        <w:t>]</w:t>
      </w:r>
    </w:p>
    <w:p w14:paraId="4038B677" w14:textId="539FECEE" w:rsidR="00AC4EC0" w:rsidRPr="001D7495" w:rsidRDefault="00AC4EC0">
      <w:pPr>
        <w:rPr>
          <w:b/>
          <w:bCs/>
        </w:rPr>
      </w:pPr>
    </w:p>
    <w:p w14:paraId="39514C84" w14:textId="2DCF4A63" w:rsidR="001D7495" w:rsidRPr="001D7495" w:rsidDel="001D7495" w:rsidRDefault="001D7495">
      <w:pPr>
        <w:rPr>
          <w:del w:id="21" w:author="Buitendijk,Hans" w:date="2021-04-22T15:40:00Z"/>
          <w:b/>
          <w:bCs/>
        </w:rPr>
      </w:pPr>
      <w:del w:id="22" w:author="Buitendijk,Hans" w:date="2021-04-22T15:40:00Z">
        <w:r w:rsidRPr="001D7495" w:rsidDel="001D7495">
          <w:rPr>
            <w:b/>
            <w:bCs/>
          </w:rPr>
          <w:delText>New Content</w:delText>
        </w:r>
      </w:del>
    </w:p>
    <w:p w14:paraId="09974663" w14:textId="77777777" w:rsidR="00BB5BE2" w:rsidRPr="00BB5BE2" w:rsidRDefault="00BB5BE2" w:rsidP="00AC4EC0">
      <w:pPr>
        <w:rPr>
          <w:ins w:id="23" w:author="Buitendijk,Hans" w:date="2021-04-22T15:24:00Z"/>
          <w:b/>
          <w:bCs/>
          <w:rPrChange w:id="24" w:author="Buitendijk,Hans" w:date="2021-04-22T15:24:00Z">
            <w:rPr>
              <w:ins w:id="25" w:author="Buitendijk,Hans" w:date="2021-04-22T15:24:00Z"/>
            </w:rPr>
          </w:rPrChange>
        </w:rPr>
      </w:pPr>
      <w:ins w:id="26" w:author="Buitendijk,Hans" w:date="2021-04-22T15:24:00Z">
        <w:r w:rsidRPr="00BB5BE2">
          <w:rPr>
            <w:b/>
            <w:bCs/>
            <w:rPrChange w:id="27" w:author="Buitendijk,Hans" w:date="2021-04-22T15:24:00Z">
              <w:rPr/>
            </w:rPrChange>
          </w:rPr>
          <w:t>Conformance Statements:</w:t>
        </w:r>
      </w:ins>
    </w:p>
    <w:p w14:paraId="4E867836" w14:textId="4DE227CE" w:rsidR="00AC4EC0" w:rsidRDefault="00AC4EC0" w:rsidP="00BB5BE2">
      <w:r>
        <w:t xml:space="preserve">Implantable medical devices that have UDI information </w:t>
      </w:r>
      <w:r w:rsidRPr="00BB5BE2">
        <w:rPr>
          <w:b/>
          <w:bCs/>
        </w:rPr>
        <w:t>SHALL</w:t>
      </w:r>
      <w:r>
        <w:t xml:space="preserve"> represent the UDI code in </w:t>
      </w:r>
      <w:proofErr w:type="spellStart"/>
      <w:proofErr w:type="gramStart"/>
      <w:r>
        <w:t>Device.udiCarrier.carrierHRF</w:t>
      </w:r>
      <w:proofErr w:type="spellEnd"/>
      <w:proofErr w:type="gramEnd"/>
      <w:r>
        <w:t>.</w:t>
      </w:r>
    </w:p>
    <w:p w14:paraId="788FB6C0" w14:textId="10CFF52B" w:rsidR="00BB5BE2" w:rsidRDefault="00AC4EC0" w:rsidP="00BB5BE2">
      <w:pPr>
        <w:pStyle w:val="ListParagraph"/>
        <w:numPr>
          <w:ilvl w:val="0"/>
          <w:numId w:val="2"/>
        </w:numPr>
      </w:pPr>
      <w:r>
        <w:t>All of the five UDI-PI elements that are present</w:t>
      </w:r>
      <w:ins w:id="28" w:author="Buitendijk,Hans" w:date="2021-04-22T15:30:00Z">
        <w:r w:rsidR="00BB5BE2">
          <w:t xml:space="preserve"> in the</w:t>
        </w:r>
      </w:ins>
      <w:r>
        <w:t xml:space="preserve"> </w:t>
      </w:r>
      <w:proofErr w:type="spellStart"/>
      <w:proofErr w:type="gramStart"/>
      <w:ins w:id="29" w:author="Buitendijk,Hans" w:date="2021-04-22T15:22:00Z">
        <w:r>
          <w:t>Device.udiCarrier.carrierHRF</w:t>
        </w:r>
        <w:proofErr w:type="spellEnd"/>
        <w:proofErr w:type="gramEnd"/>
        <w:r>
          <w:t xml:space="preserve"> </w:t>
        </w:r>
      </w:ins>
      <w:r>
        <w:t>SHALL be represented in the corresponding US Core Implantable Device Profile element.</w:t>
      </w:r>
    </w:p>
    <w:p w14:paraId="0AF2B926" w14:textId="7663807D" w:rsidR="00BB5BE2" w:rsidRDefault="00BB5BE2" w:rsidP="00BB5BE2">
      <w:pPr>
        <w:pPrChange w:id="30" w:author="Buitendijk,Hans" w:date="2021-04-22T15:32:00Z">
          <w:pPr>
            <w:pStyle w:val="ListParagraph"/>
            <w:numPr>
              <w:numId w:val="2"/>
            </w:numPr>
            <w:ind w:hanging="360"/>
          </w:pPr>
        </w:pPrChange>
      </w:pPr>
      <w:r w:rsidRPr="00BB5BE2">
        <w:t>UDI may not be present in all scenarios such as historical implantable devices, patient reported implant information, payer reported devices, or improperly documented implants. If UDI is not present and the manufacturer and/or model number information is available, they SHOULD be included to support historical reports of implantable medical devices as follows:</w:t>
      </w:r>
    </w:p>
    <w:sectPr w:rsidR="00BB5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B5E46"/>
    <w:multiLevelType w:val="hybridMultilevel"/>
    <w:tmpl w:val="85187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B65EC"/>
    <w:multiLevelType w:val="hybridMultilevel"/>
    <w:tmpl w:val="C1E89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507F0B"/>
    <w:multiLevelType w:val="multilevel"/>
    <w:tmpl w:val="237CC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itendijk,Hans">
    <w15:presenceInfo w15:providerId="AD" w15:userId="S::HB036784@cerner.net::eca9cd21-6248-4c8b-ae44-6327576d4c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EC0"/>
    <w:rsid w:val="001D7495"/>
    <w:rsid w:val="00A907F2"/>
    <w:rsid w:val="00AC4EC0"/>
    <w:rsid w:val="00BB5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7D905"/>
  <w15:chartTrackingRefBased/>
  <w15:docId w15:val="{7A14A314-973C-4A95-AFF1-091EA8ED9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16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Buitendijk,Hans</dc:creator>
  <cp:keywords/>
  <dc:description/>
  <cp:lastModifiedBy>Buitendijk,Hans</cp:lastModifiedBy>
  <cp:revision>1</cp:revision>
  <dcterms:created xsi:type="dcterms:W3CDTF">2021-04-22T19:09:00Z</dcterms:created>
  <dcterms:modified xsi:type="dcterms:W3CDTF">2021-04-22T19:41:00Z</dcterms:modified>
</cp:coreProperties>
</file>